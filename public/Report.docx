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tag w:val="goog_rdk_2"/>
        <w:id w:val="2019414774"/>
      </w:sdtPr>
      <w:sdtContent>
        <w:p w14:paraId="2B6B162F" w14:textId="77777777" w:rsidR="00EA3DAA" w:rsidRDefault="00000000">
          <w:pPr>
            <w:tabs>
              <w:tab w:val="left" w:pos="4427"/>
              <w:tab w:val="center" w:pos="8640"/>
            </w:tabs>
            <w:jc w:val="center"/>
            <w:rPr>
              <w:ins w:id="0" w:author="Adrian Agcaoili" w:date="2023-08-14T05:34:00Z"/>
              <w:rFonts w:ascii="Arial" w:eastAsia="Arial" w:hAnsi="Arial" w:cs="Arial"/>
              <w:color w:val="000000"/>
            </w:rPr>
          </w:pPr>
          <w:sdt>
            <w:sdtPr>
              <w:tag w:val="goog_rdk_1"/>
              <w:id w:val="1820609246"/>
            </w:sdtPr>
            <w:sdtContent/>
          </w:sdt>
        </w:p>
      </w:sdtContent>
    </w:sdt>
    <w:p w14:paraId="463EDCC5" w14:textId="77777777" w:rsidR="00EA3DAA" w:rsidRDefault="00000000">
      <w:pPr>
        <w:tabs>
          <w:tab w:val="left" w:pos="4427"/>
          <w:tab w:val="center" w:pos="864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REPORT ON THE PHYSICAL COUNT OF PROPERTY, PLANT AND EQUIPMENT</w:t>
      </w:r>
    </w:p>
    <w:p w14:paraId="74A84748" w14:textId="77777777" w:rsidR="00EA3DAA" w:rsidRDefault="00000000">
      <w:pPr>
        <w:tabs>
          <w:tab w:val="left" w:pos="4427"/>
          <w:tab w:val="center" w:pos="8640"/>
        </w:tabs>
        <w:jc w:val="center"/>
        <w:rPr>
          <w:rFonts w:ascii="Arial" w:eastAsia="Arial" w:hAnsi="Arial" w:cs="Arial"/>
          <w:sz w:val="24"/>
          <w:szCs w:val="24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sz w:val="24"/>
          <w:szCs w:val="24"/>
        </w:rPr>
        <w:t>10605020 – OFFICE EQUIPMENT (DONATION)</w:t>
      </w:r>
    </w:p>
    <w:p w14:paraId="76C38D90" w14:textId="77777777" w:rsidR="00EA3DAA" w:rsidRDefault="00000000">
      <w:pPr>
        <w:tabs>
          <w:tab w:val="left" w:pos="4427"/>
          <w:tab w:val="center" w:pos="8640"/>
        </w:tabs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 of ${date}</w:t>
      </w:r>
    </w:p>
    <w:p w14:paraId="471AC99E" w14:textId="77777777" w:rsidR="00EA3DAA" w:rsidRDefault="00000000">
      <w:pPr>
        <w:tabs>
          <w:tab w:val="left" w:pos="4427"/>
          <w:tab w:val="center" w:pos="8640"/>
        </w:tabs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Fund Cluster: </w:t>
      </w:r>
      <w:r>
        <w:rPr>
          <w:rFonts w:ascii="Arial" w:eastAsia="Arial" w:hAnsi="Arial" w:cs="Arial"/>
          <w:u w:val="single"/>
        </w:rPr>
        <w:t>${fundCluster}</w:t>
      </w:r>
    </w:p>
    <w:p w14:paraId="69B5996C" w14:textId="77777777" w:rsidR="00EA3DAA" w:rsidRDefault="00000000">
      <w:pPr>
        <w:tabs>
          <w:tab w:val="left" w:pos="4427"/>
          <w:tab w:val="center" w:pos="8640"/>
        </w:tabs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For which </w:t>
      </w:r>
      <w:r>
        <w:rPr>
          <w:rFonts w:ascii="Arial" w:eastAsia="Arial" w:hAnsi="Arial" w:cs="Arial"/>
          <w:b/>
          <w:sz w:val="20"/>
          <w:szCs w:val="20"/>
        </w:rPr>
        <w:t xml:space="preserve">AFDAL B. KUNTING, MD, MPH, FPCP </w:t>
      </w:r>
      <w:r>
        <w:rPr>
          <w:rFonts w:ascii="Arial" w:eastAsia="Arial" w:hAnsi="Arial" w:cs="Arial"/>
          <w:sz w:val="20"/>
          <w:szCs w:val="20"/>
        </w:rPr>
        <w:t>Medical Center Chief II, Zamboanga City Medical Center is accountable, having assumed as Medical Center Chief II on November 11, 2020.</w:t>
      </w:r>
    </w:p>
    <w:tbl>
      <w:tblPr>
        <w:tblStyle w:val="a"/>
        <w:tblW w:w="17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3"/>
        <w:gridCol w:w="2931"/>
        <w:gridCol w:w="1529"/>
        <w:gridCol w:w="1673"/>
        <w:gridCol w:w="1519"/>
        <w:gridCol w:w="1695"/>
        <w:gridCol w:w="1796"/>
        <w:gridCol w:w="1480"/>
        <w:gridCol w:w="1288"/>
        <w:gridCol w:w="2237"/>
      </w:tblGrid>
      <w:tr w:rsidR="00EA3DAA" w14:paraId="32F33497" w14:textId="77777777">
        <w:trPr>
          <w:trHeight w:val="359"/>
        </w:trPr>
        <w:tc>
          <w:tcPr>
            <w:tcW w:w="1283" w:type="dxa"/>
            <w:vMerge w:val="restart"/>
            <w:vAlign w:val="center"/>
          </w:tcPr>
          <w:p w14:paraId="76CBBB11" w14:textId="77777777" w:rsidR="00EA3DAA" w:rsidRDefault="00000000">
            <w:pPr>
              <w:tabs>
                <w:tab w:val="left" w:pos="4427"/>
                <w:tab w:val="center" w:pos="864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Article</w:t>
            </w:r>
          </w:p>
        </w:tc>
        <w:tc>
          <w:tcPr>
            <w:tcW w:w="2931" w:type="dxa"/>
            <w:vMerge w:val="restart"/>
            <w:vAlign w:val="center"/>
          </w:tcPr>
          <w:p w14:paraId="00D47E87" w14:textId="77777777" w:rsidR="00EA3DAA" w:rsidRDefault="00000000">
            <w:pPr>
              <w:tabs>
                <w:tab w:val="left" w:pos="4427"/>
                <w:tab w:val="center" w:pos="864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1529" w:type="dxa"/>
            <w:vMerge w:val="restart"/>
            <w:vAlign w:val="center"/>
          </w:tcPr>
          <w:p w14:paraId="7306C48D" w14:textId="77777777" w:rsidR="00EA3DAA" w:rsidRDefault="00000000">
            <w:pPr>
              <w:tabs>
                <w:tab w:val="left" w:pos="4427"/>
                <w:tab w:val="center" w:pos="864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Property Number</w:t>
            </w:r>
          </w:p>
        </w:tc>
        <w:tc>
          <w:tcPr>
            <w:tcW w:w="1673" w:type="dxa"/>
            <w:vMerge w:val="restart"/>
            <w:vAlign w:val="center"/>
          </w:tcPr>
          <w:p w14:paraId="65AF4850" w14:textId="77777777" w:rsidR="00EA3DAA" w:rsidRDefault="00000000">
            <w:pPr>
              <w:tabs>
                <w:tab w:val="left" w:pos="4427"/>
                <w:tab w:val="center" w:pos="864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Unit Measure</w:t>
            </w:r>
          </w:p>
        </w:tc>
        <w:tc>
          <w:tcPr>
            <w:tcW w:w="1519" w:type="dxa"/>
            <w:vMerge w:val="restart"/>
            <w:vAlign w:val="center"/>
          </w:tcPr>
          <w:p w14:paraId="10760A72" w14:textId="77777777" w:rsidR="00EA3DAA" w:rsidRDefault="00000000">
            <w:pPr>
              <w:tabs>
                <w:tab w:val="left" w:pos="4427"/>
                <w:tab w:val="center" w:pos="864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Unit</w:t>
            </w:r>
          </w:p>
          <w:p w14:paraId="1B7B61AD" w14:textId="77777777" w:rsidR="00EA3DAA" w:rsidRDefault="00000000">
            <w:pPr>
              <w:tabs>
                <w:tab w:val="left" w:pos="4427"/>
                <w:tab w:val="center" w:pos="864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Value</w:t>
            </w:r>
          </w:p>
        </w:tc>
        <w:tc>
          <w:tcPr>
            <w:tcW w:w="1695" w:type="dxa"/>
            <w:vMerge w:val="restart"/>
            <w:vAlign w:val="center"/>
          </w:tcPr>
          <w:p w14:paraId="675EEE68" w14:textId="77777777" w:rsidR="00EA3DAA" w:rsidRDefault="00000000">
            <w:pPr>
              <w:tabs>
                <w:tab w:val="left" w:pos="4427"/>
                <w:tab w:val="center" w:pos="8640"/>
              </w:tabs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Quantity Per Property Card</w:t>
            </w:r>
          </w:p>
        </w:tc>
        <w:tc>
          <w:tcPr>
            <w:tcW w:w="1796" w:type="dxa"/>
            <w:vMerge w:val="restart"/>
            <w:vAlign w:val="center"/>
          </w:tcPr>
          <w:p w14:paraId="3FECED57" w14:textId="77777777" w:rsidR="00EA3DAA" w:rsidRDefault="00000000">
            <w:pPr>
              <w:tabs>
                <w:tab w:val="left" w:pos="4427"/>
                <w:tab w:val="center" w:pos="8640"/>
              </w:tabs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Quantity Per Physical Count</w:t>
            </w:r>
          </w:p>
        </w:tc>
        <w:tc>
          <w:tcPr>
            <w:tcW w:w="2768" w:type="dxa"/>
            <w:gridSpan w:val="2"/>
            <w:vAlign w:val="center"/>
          </w:tcPr>
          <w:p w14:paraId="7F59E91C" w14:textId="77777777" w:rsidR="00EA3DAA" w:rsidRDefault="00000000">
            <w:pPr>
              <w:tabs>
                <w:tab w:val="left" w:pos="4427"/>
                <w:tab w:val="center" w:pos="864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SHORTAGE/OVERAGE</w:t>
            </w:r>
          </w:p>
        </w:tc>
        <w:tc>
          <w:tcPr>
            <w:tcW w:w="2237" w:type="dxa"/>
            <w:vMerge w:val="restart"/>
            <w:vAlign w:val="center"/>
          </w:tcPr>
          <w:p w14:paraId="3750D474" w14:textId="77777777" w:rsidR="00EA3DAA" w:rsidRDefault="00000000">
            <w:pPr>
              <w:tabs>
                <w:tab w:val="left" w:pos="4427"/>
                <w:tab w:val="center" w:pos="864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Remarks</w:t>
            </w:r>
          </w:p>
        </w:tc>
      </w:tr>
      <w:tr w:rsidR="00EA3DAA" w14:paraId="115ABB68" w14:textId="77777777">
        <w:trPr>
          <w:trHeight w:val="391"/>
        </w:trPr>
        <w:tc>
          <w:tcPr>
            <w:tcW w:w="1283" w:type="dxa"/>
            <w:vMerge/>
            <w:vAlign w:val="center"/>
          </w:tcPr>
          <w:p w14:paraId="37356584" w14:textId="77777777" w:rsidR="00EA3DAA" w:rsidRDefault="00EA3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31" w:type="dxa"/>
            <w:vMerge/>
            <w:vAlign w:val="center"/>
          </w:tcPr>
          <w:p w14:paraId="16843892" w14:textId="77777777" w:rsidR="00EA3DAA" w:rsidRDefault="00EA3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29" w:type="dxa"/>
            <w:vMerge/>
            <w:vAlign w:val="center"/>
          </w:tcPr>
          <w:p w14:paraId="697AF4AE" w14:textId="77777777" w:rsidR="00EA3DAA" w:rsidRDefault="00EA3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73" w:type="dxa"/>
            <w:vMerge/>
            <w:vAlign w:val="center"/>
          </w:tcPr>
          <w:p w14:paraId="2D09A788" w14:textId="77777777" w:rsidR="00EA3DAA" w:rsidRDefault="00EA3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9" w:type="dxa"/>
            <w:vMerge/>
            <w:vAlign w:val="center"/>
          </w:tcPr>
          <w:p w14:paraId="666CCA98" w14:textId="77777777" w:rsidR="00EA3DAA" w:rsidRDefault="00EA3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95" w:type="dxa"/>
            <w:vMerge/>
            <w:vAlign w:val="center"/>
          </w:tcPr>
          <w:p w14:paraId="76A52047" w14:textId="77777777" w:rsidR="00EA3DAA" w:rsidRDefault="00EA3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Merge/>
            <w:vAlign w:val="center"/>
          </w:tcPr>
          <w:p w14:paraId="37D435AF" w14:textId="77777777" w:rsidR="00EA3DAA" w:rsidRDefault="00EA3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631C5802" w14:textId="77777777" w:rsidR="00EA3DAA" w:rsidRDefault="00000000">
            <w:pPr>
              <w:tabs>
                <w:tab w:val="left" w:pos="4427"/>
                <w:tab w:val="center" w:pos="864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Quantity</w:t>
            </w:r>
          </w:p>
        </w:tc>
        <w:tc>
          <w:tcPr>
            <w:tcW w:w="1288" w:type="dxa"/>
            <w:vAlign w:val="center"/>
          </w:tcPr>
          <w:p w14:paraId="516931F9" w14:textId="77777777" w:rsidR="00EA3DAA" w:rsidRDefault="00000000">
            <w:pPr>
              <w:tabs>
                <w:tab w:val="left" w:pos="4427"/>
                <w:tab w:val="center" w:pos="864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Value</w:t>
            </w:r>
          </w:p>
        </w:tc>
        <w:tc>
          <w:tcPr>
            <w:tcW w:w="2237" w:type="dxa"/>
            <w:vMerge/>
            <w:vAlign w:val="center"/>
          </w:tcPr>
          <w:p w14:paraId="4BAEF0DA" w14:textId="77777777" w:rsidR="00EA3DAA" w:rsidRDefault="00EA3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A3DAA" w14:paraId="25EF9B9A" w14:textId="77777777">
        <w:trPr>
          <w:trHeight w:val="427"/>
        </w:trPr>
        <w:tc>
          <w:tcPr>
            <w:tcW w:w="1283" w:type="dxa"/>
            <w:vAlign w:val="center"/>
          </w:tcPr>
          <w:p w14:paraId="60D440F2" w14:textId="581CE0C4" w:rsidR="00EA3DAA" w:rsidRDefault="00000000">
            <w:pPr>
              <w:tabs>
                <w:tab w:val="left" w:pos="4427"/>
                <w:tab w:val="center" w:pos="864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${article</w:t>
            </w:r>
            <w:r w:rsidR="001D65FF">
              <w:rPr>
                <w:rFonts w:ascii="Arial" w:eastAsia="Arial" w:hAnsi="Arial" w:cs="Arial"/>
                <w:sz w:val="20"/>
                <w:szCs w:val="20"/>
              </w:rPr>
              <w:t>_name</w:t>
            </w:r>
            <w:r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2931" w:type="dxa"/>
            <w:vAlign w:val="center"/>
          </w:tcPr>
          <w:p w14:paraId="49CC7EA5" w14:textId="37F92F2E" w:rsidR="00EA3DAA" w:rsidRDefault="00000000">
            <w:pPr>
              <w:tabs>
                <w:tab w:val="left" w:pos="4427"/>
                <w:tab w:val="center" w:pos="864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${des</w:t>
            </w:r>
            <w:r w:rsidR="005D4F06"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529" w:type="dxa"/>
            <w:vAlign w:val="center"/>
          </w:tcPr>
          <w:p w14:paraId="45236E03" w14:textId="77777777" w:rsidR="00EA3DAA" w:rsidRDefault="00000000">
            <w:pPr>
              <w:tabs>
                <w:tab w:val="left" w:pos="4427"/>
                <w:tab w:val="center" w:pos="864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${property_no}</w:t>
            </w:r>
          </w:p>
        </w:tc>
        <w:tc>
          <w:tcPr>
            <w:tcW w:w="1673" w:type="dxa"/>
            <w:vAlign w:val="center"/>
          </w:tcPr>
          <w:p w14:paraId="7B403C68" w14:textId="77777777" w:rsidR="00EA3DAA" w:rsidRDefault="00000000">
            <w:pPr>
              <w:tabs>
                <w:tab w:val="left" w:pos="4427"/>
                <w:tab w:val="center" w:pos="864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${unit_measure}</w:t>
            </w:r>
          </w:p>
        </w:tc>
        <w:tc>
          <w:tcPr>
            <w:tcW w:w="1519" w:type="dxa"/>
            <w:vAlign w:val="center"/>
          </w:tcPr>
          <w:p w14:paraId="6A5A6162" w14:textId="77777777" w:rsidR="00EA3DAA" w:rsidRDefault="00000000">
            <w:pPr>
              <w:tabs>
                <w:tab w:val="left" w:pos="4427"/>
                <w:tab w:val="center" w:pos="864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${unit_value}</w:t>
            </w:r>
          </w:p>
        </w:tc>
        <w:tc>
          <w:tcPr>
            <w:tcW w:w="1695" w:type="dxa"/>
            <w:vAlign w:val="center"/>
          </w:tcPr>
          <w:p w14:paraId="2856D354" w14:textId="77777777" w:rsidR="00EA3DAA" w:rsidRDefault="00000000">
            <w:pPr>
              <w:tabs>
                <w:tab w:val="left" w:pos="4427"/>
                <w:tab w:val="center" w:pos="864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${property_card}</w:t>
            </w:r>
          </w:p>
        </w:tc>
        <w:tc>
          <w:tcPr>
            <w:tcW w:w="1796" w:type="dxa"/>
            <w:vAlign w:val="center"/>
          </w:tcPr>
          <w:p w14:paraId="25F6187B" w14:textId="77777777" w:rsidR="00EA3DAA" w:rsidRDefault="00000000">
            <w:pPr>
              <w:tabs>
                <w:tab w:val="left" w:pos="4427"/>
                <w:tab w:val="center" w:pos="864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${property_count}</w:t>
            </w:r>
          </w:p>
        </w:tc>
        <w:tc>
          <w:tcPr>
            <w:tcW w:w="1480" w:type="dxa"/>
            <w:vAlign w:val="center"/>
          </w:tcPr>
          <w:p w14:paraId="6D15EDCA" w14:textId="77777777" w:rsidR="00EA3DAA" w:rsidRDefault="00000000">
            <w:pPr>
              <w:tabs>
                <w:tab w:val="left" w:pos="4427"/>
                <w:tab w:val="center" w:pos="864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${quantity}</w:t>
            </w:r>
          </w:p>
        </w:tc>
        <w:tc>
          <w:tcPr>
            <w:tcW w:w="1288" w:type="dxa"/>
            <w:vAlign w:val="center"/>
          </w:tcPr>
          <w:p w14:paraId="7D5046AE" w14:textId="77777777" w:rsidR="00EA3DAA" w:rsidRDefault="00000000">
            <w:pPr>
              <w:tabs>
                <w:tab w:val="left" w:pos="4427"/>
                <w:tab w:val="center" w:pos="864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${value}</w:t>
            </w:r>
          </w:p>
        </w:tc>
        <w:tc>
          <w:tcPr>
            <w:tcW w:w="2237" w:type="dxa"/>
            <w:vAlign w:val="center"/>
          </w:tcPr>
          <w:p w14:paraId="0BB47B6C" w14:textId="77777777" w:rsidR="00EA3DAA" w:rsidRDefault="00000000">
            <w:pPr>
              <w:tabs>
                <w:tab w:val="left" w:pos="4427"/>
                <w:tab w:val="center" w:pos="864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${remarks}</w:t>
            </w:r>
          </w:p>
        </w:tc>
      </w:tr>
      <w:tr w:rsidR="00EA3DAA" w14:paraId="263C66F1" w14:textId="77777777">
        <w:trPr>
          <w:trHeight w:val="427"/>
        </w:trPr>
        <w:tc>
          <w:tcPr>
            <w:tcW w:w="1283" w:type="dxa"/>
            <w:vAlign w:val="center"/>
          </w:tcPr>
          <w:p w14:paraId="743133B7" w14:textId="77777777" w:rsidR="00EA3DAA" w:rsidRDefault="00EA3DAA">
            <w:pPr>
              <w:tabs>
                <w:tab w:val="left" w:pos="4427"/>
                <w:tab w:val="center" w:pos="864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31" w:type="dxa"/>
            <w:vAlign w:val="center"/>
          </w:tcPr>
          <w:p w14:paraId="1E99EC58" w14:textId="77777777" w:rsidR="00EA3DAA" w:rsidRDefault="00EA3DAA">
            <w:pPr>
              <w:tabs>
                <w:tab w:val="left" w:pos="4427"/>
                <w:tab w:val="center" w:pos="864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14:paraId="120C9F00" w14:textId="77777777" w:rsidR="00EA3DAA" w:rsidRDefault="00EA3DAA">
            <w:pPr>
              <w:tabs>
                <w:tab w:val="left" w:pos="4427"/>
                <w:tab w:val="center" w:pos="864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73" w:type="dxa"/>
            <w:vAlign w:val="center"/>
          </w:tcPr>
          <w:p w14:paraId="093C6ADE" w14:textId="77777777" w:rsidR="00EA3DAA" w:rsidRDefault="00EA3DAA">
            <w:pPr>
              <w:tabs>
                <w:tab w:val="left" w:pos="4427"/>
                <w:tab w:val="center" w:pos="864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9" w:type="dxa"/>
            <w:vAlign w:val="center"/>
          </w:tcPr>
          <w:p w14:paraId="6DDC6C09" w14:textId="77777777" w:rsidR="00EA3DAA" w:rsidRDefault="00EA3DAA">
            <w:pPr>
              <w:tabs>
                <w:tab w:val="left" w:pos="4427"/>
                <w:tab w:val="center" w:pos="864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95" w:type="dxa"/>
            <w:vAlign w:val="center"/>
          </w:tcPr>
          <w:p w14:paraId="3C29879C" w14:textId="77777777" w:rsidR="00EA3DAA" w:rsidRDefault="00EA3DAA">
            <w:pPr>
              <w:tabs>
                <w:tab w:val="left" w:pos="4427"/>
                <w:tab w:val="center" w:pos="864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14:paraId="20444CB5" w14:textId="77777777" w:rsidR="00EA3DAA" w:rsidRDefault="00EA3DAA">
            <w:pPr>
              <w:tabs>
                <w:tab w:val="left" w:pos="4427"/>
                <w:tab w:val="center" w:pos="864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773F77D8" w14:textId="77777777" w:rsidR="00EA3DAA" w:rsidRDefault="00EA3DAA">
            <w:pPr>
              <w:tabs>
                <w:tab w:val="left" w:pos="4427"/>
                <w:tab w:val="center" w:pos="864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58E58D3B" w14:textId="77777777" w:rsidR="00EA3DAA" w:rsidRDefault="00EA3DAA">
            <w:pPr>
              <w:tabs>
                <w:tab w:val="left" w:pos="4427"/>
                <w:tab w:val="center" w:pos="864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37" w:type="dxa"/>
            <w:vAlign w:val="center"/>
          </w:tcPr>
          <w:p w14:paraId="796802B2" w14:textId="77777777" w:rsidR="00EA3DAA" w:rsidRDefault="00EA3DAA">
            <w:pPr>
              <w:tabs>
                <w:tab w:val="left" w:pos="4427"/>
                <w:tab w:val="center" w:pos="864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A3DAA" w14:paraId="27ABEBCE" w14:textId="77777777">
        <w:trPr>
          <w:trHeight w:val="427"/>
        </w:trPr>
        <w:tc>
          <w:tcPr>
            <w:tcW w:w="1283" w:type="dxa"/>
            <w:vAlign w:val="center"/>
          </w:tcPr>
          <w:p w14:paraId="76460430" w14:textId="77777777" w:rsidR="00EA3DAA" w:rsidRDefault="00EA3DAA">
            <w:pPr>
              <w:tabs>
                <w:tab w:val="left" w:pos="4427"/>
                <w:tab w:val="center" w:pos="864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31" w:type="dxa"/>
            <w:vAlign w:val="center"/>
          </w:tcPr>
          <w:p w14:paraId="771BA111" w14:textId="77777777" w:rsidR="00EA3DAA" w:rsidRDefault="00EA3DAA">
            <w:pPr>
              <w:tabs>
                <w:tab w:val="left" w:pos="4427"/>
                <w:tab w:val="center" w:pos="864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202" w:type="dxa"/>
            <w:gridSpan w:val="2"/>
            <w:vAlign w:val="center"/>
          </w:tcPr>
          <w:p w14:paraId="79FEFE49" w14:textId="77777777" w:rsidR="00EA3DAA" w:rsidRDefault="00000000">
            <w:pPr>
              <w:tabs>
                <w:tab w:val="left" w:pos="4427"/>
                <w:tab w:val="center" w:pos="8640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SUB-TOTAL</w:t>
            </w:r>
          </w:p>
        </w:tc>
        <w:tc>
          <w:tcPr>
            <w:tcW w:w="1519" w:type="dxa"/>
            <w:vAlign w:val="center"/>
          </w:tcPr>
          <w:p w14:paraId="466E3320" w14:textId="77777777" w:rsidR="00EA3DAA" w:rsidRDefault="00000000">
            <w:pPr>
              <w:tabs>
                <w:tab w:val="left" w:pos="4427"/>
                <w:tab w:val="center" w:pos="864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${sub_total}</w:t>
            </w:r>
          </w:p>
        </w:tc>
        <w:tc>
          <w:tcPr>
            <w:tcW w:w="1695" w:type="dxa"/>
            <w:vAlign w:val="center"/>
          </w:tcPr>
          <w:p w14:paraId="0CAC2F2A" w14:textId="77777777" w:rsidR="00EA3DAA" w:rsidRDefault="00EA3DAA">
            <w:pPr>
              <w:tabs>
                <w:tab w:val="left" w:pos="4427"/>
                <w:tab w:val="center" w:pos="864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96" w:type="dxa"/>
            <w:vAlign w:val="center"/>
          </w:tcPr>
          <w:p w14:paraId="449A1E3F" w14:textId="77777777" w:rsidR="00EA3DAA" w:rsidRDefault="00EA3DAA">
            <w:pPr>
              <w:tabs>
                <w:tab w:val="left" w:pos="4427"/>
                <w:tab w:val="center" w:pos="864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6787355F" w14:textId="77777777" w:rsidR="00EA3DAA" w:rsidRDefault="00EA3DAA">
            <w:pPr>
              <w:tabs>
                <w:tab w:val="left" w:pos="4427"/>
                <w:tab w:val="center" w:pos="864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49175939" w14:textId="77777777" w:rsidR="00EA3DAA" w:rsidRDefault="00EA3DAA">
            <w:pPr>
              <w:tabs>
                <w:tab w:val="left" w:pos="4427"/>
                <w:tab w:val="center" w:pos="864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237" w:type="dxa"/>
            <w:vAlign w:val="center"/>
          </w:tcPr>
          <w:p w14:paraId="1FC6C623" w14:textId="77777777" w:rsidR="00EA3DAA" w:rsidRDefault="00EA3DAA">
            <w:pPr>
              <w:tabs>
                <w:tab w:val="left" w:pos="4427"/>
                <w:tab w:val="center" w:pos="8640"/>
              </w:tabs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982156E" w14:textId="77777777" w:rsidR="00EA3DAA" w:rsidRDefault="00EA3DAA">
      <w:pPr>
        <w:sectPr w:rsidR="00EA3DAA">
          <w:headerReference w:type="default" r:id="rId7"/>
          <w:pgSz w:w="20160" w:h="12240" w:orient="landscape"/>
          <w:pgMar w:top="1080" w:right="1440" w:bottom="1080" w:left="1440" w:header="1872" w:footer="720" w:gutter="0"/>
          <w:pgNumType w:start="1"/>
          <w:cols w:space="720"/>
        </w:sectPr>
      </w:pPr>
    </w:p>
    <w:p w14:paraId="5E7CDD66" w14:textId="77777777" w:rsidR="00EA3DAA" w:rsidRDefault="00000000">
      <w:pPr>
        <w:tabs>
          <w:tab w:val="left" w:pos="2700"/>
        </w:tabs>
        <w:rPr>
          <w:sz w:val="16"/>
          <w:szCs w:val="16"/>
        </w:rPr>
      </w:pPr>
      <w:r>
        <w:rPr>
          <w:sz w:val="16"/>
          <w:szCs w:val="16"/>
        </w:rPr>
        <w:t>ZCMC-F-MM-24</w:t>
      </w:r>
    </w:p>
    <w:p w14:paraId="774673FC" w14:textId="77777777" w:rsidR="00EA3DAA" w:rsidRDefault="00000000">
      <w:pPr>
        <w:tabs>
          <w:tab w:val="left" w:pos="2700"/>
        </w:tabs>
        <w:jc w:val="center"/>
        <w:rPr>
          <w:sz w:val="16"/>
          <w:szCs w:val="16"/>
        </w:rPr>
      </w:pPr>
      <w:r>
        <w:br w:type="column"/>
      </w:r>
      <w:r>
        <w:rPr>
          <w:sz w:val="16"/>
          <w:szCs w:val="16"/>
        </w:rPr>
        <w:t>Rev.0</w:t>
      </w:r>
    </w:p>
    <w:p w14:paraId="64DC73E5" w14:textId="77777777" w:rsidR="00EA3DAA" w:rsidRDefault="00000000">
      <w:pPr>
        <w:tabs>
          <w:tab w:val="left" w:pos="2700"/>
        </w:tabs>
        <w:jc w:val="right"/>
        <w:rPr>
          <w:sz w:val="16"/>
          <w:szCs w:val="16"/>
        </w:rPr>
      </w:pPr>
      <w:r>
        <w:br w:type="column"/>
      </w:r>
      <w:r>
        <w:rPr>
          <w:sz w:val="16"/>
          <w:szCs w:val="16"/>
        </w:rPr>
        <w:t>Effective Date: August 1, 2016</w:t>
      </w:r>
    </w:p>
    <w:p w14:paraId="78570103" w14:textId="77777777" w:rsidR="00EA3DAA" w:rsidRDefault="00EA3DAA">
      <w:pPr>
        <w:tabs>
          <w:tab w:val="left" w:pos="2700"/>
        </w:tabs>
      </w:pPr>
    </w:p>
    <w:sectPr w:rsidR="00EA3DAA">
      <w:type w:val="continuous"/>
      <w:pgSz w:w="20160" w:h="12240" w:orient="landscape"/>
      <w:pgMar w:top="1080" w:right="1440" w:bottom="1080" w:left="1440" w:header="1872" w:footer="720" w:gutter="0"/>
      <w:cols w:num="3" w:space="720" w:equalWidth="0">
        <w:col w:w="5280" w:space="720"/>
        <w:col w:w="5280" w:space="720"/>
        <w:col w:w="528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61D64" w14:textId="77777777" w:rsidR="00782472" w:rsidRDefault="00782472">
      <w:pPr>
        <w:spacing w:after="0" w:line="240" w:lineRule="auto"/>
      </w:pPr>
      <w:r>
        <w:separator/>
      </w:r>
    </w:p>
  </w:endnote>
  <w:endnote w:type="continuationSeparator" w:id="0">
    <w:p w14:paraId="441581D7" w14:textId="77777777" w:rsidR="00782472" w:rsidRDefault="00782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720AB" w14:textId="77777777" w:rsidR="00782472" w:rsidRDefault="00782472">
      <w:pPr>
        <w:spacing w:after="0" w:line="240" w:lineRule="auto"/>
      </w:pPr>
      <w:r>
        <w:separator/>
      </w:r>
    </w:p>
  </w:footnote>
  <w:footnote w:type="continuationSeparator" w:id="0">
    <w:p w14:paraId="737D0FBB" w14:textId="77777777" w:rsidR="00782472" w:rsidRDefault="00782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65B82" w14:textId="77777777" w:rsidR="00EA3DA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16CFF13" wp14:editId="6D823AFD">
          <wp:simplePos x="0" y="0"/>
          <wp:positionH relativeFrom="column">
            <wp:posOffset>2726396</wp:posOffset>
          </wp:positionH>
          <wp:positionV relativeFrom="paragraph">
            <wp:posOffset>-888686</wp:posOffset>
          </wp:positionV>
          <wp:extent cx="617220" cy="822960"/>
          <wp:effectExtent l="0" t="0" r="0" b="0"/>
          <wp:wrapNone/>
          <wp:docPr id="21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7220" cy="822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81DF9DE" wp14:editId="71077A29">
          <wp:simplePos x="0" y="0"/>
          <wp:positionH relativeFrom="column">
            <wp:posOffset>7504108</wp:posOffset>
          </wp:positionH>
          <wp:positionV relativeFrom="paragraph">
            <wp:posOffset>-873124</wp:posOffset>
          </wp:positionV>
          <wp:extent cx="751840" cy="753745"/>
          <wp:effectExtent l="0" t="0" r="0" b="0"/>
          <wp:wrapNone/>
          <wp:docPr id="2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1840" cy="7537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hidden="0" allowOverlap="1" wp14:anchorId="46E65FCB" wp14:editId="0EF5D3FA">
              <wp:simplePos x="0" y="0"/>
              <wp:positionH relativeFrom="column">
                <wp:posOffset>3467100</wp:posOffset>
              </wp:positionH>
              <wp:positionV relativeFrom="paragraph">
                <wp:posOffset>-906779</wp:posOffset>
              </wp:positionV>
              <wp:extent cx="4025265" cy="1414145"/>
              <wp:effectExtent l="0" t="0" r="0" b="0"/>
              <wp:wrapNone/>
              <wp:docPr id="218" name="Rectangle 2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38130" y="3077690"/>
                        <a:ext cx="401574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7D1E083" w14:textId="77777777" w:rsidR="00EA3DAA" w:rsidRDefault="00000000">
                          <w:pPr>
                            <w:spacing w:after="0"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Republic of the Philippines</w:t>
                          </w:r>
                        </w:p>
                        <w:p w14:paraId="199EA808" w14:textId="77777777" w:rsidR="00EA3DAA" w:rsidRDefault="00000000">
                          <w:pPr>
                            <w:spacing w:after="0"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Department of Health</w:t>
                          </w:r>
                        </w:p>
                        <w:p w14:paraId="76A0F559" w14:textId="77777777" w:rsidR="00EA3DAA" w:rsidRDefault="00000000">
                          <w:pPr>
                            <w:spacing w:after="0"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ZAMBOANGA CITY MEDICAL CENTER</w:t>
                          </w:r>
                        </w:p>
                        <w:p w14:paraId="17F14B40" w14:textId="77777777" w:rsidR="00EA3DAA" w:rsidRDefault="00000000">
                          <w:pPr>
                            <w:spacing w:after="0"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Dr. D. Evangelista St., Sta. Catalina, Zamboanga City, 7000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E65FCB" id="Rectangle 218" o:spid="_x0000_s1026" style="position:absolute;margin-left:273pt;margin-top:-71.4pt;width:316.95pt;height:111.3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" stroked="f">
              <v:textbox inset="2.53958mm,1.2694mm,2.53958mm,1.2694mm">
                <w:txbxContent>
                  <w:p w14:paraId="07D1E083" w14:textId="77777777" w:rsidR="00EA3DAA" w:rsidRDefault="00000000">
                    <w:pPr>
                      <w:spacing w:after="0"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>Republic of the Philippines</w:t>
                    </w:r>
                  </w:p>
                  <w:p w14:paraId="199EA808" w14:textId="77777777" w:rsidR="00EA3DAA" w:rsidRDefault="00000000">
                    <w:pPr>
                      <w:spacing w:after="0"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>Department of Health</w:t>
                    </w:r>
                  </w:p>
                  <w:p w14:paraId="76A0F559" w14:textId="77777777" w:rsidR="00EA3DAA" w:rsidRDefault="00000000">
                    <w:pPr>
                      <w:spacing w:after="0" w:line="258" w:lineRule="auto"/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ZAMBOANGA CITY MEDICAL CENTER</w:t>
                    </w:r>
                  </w:p>
                  <w:p w14:paraId="17F14B40" w14:textId="77777777" w:rsidR="00EA3DAA" w:rsidRDefault="00000000">
                    <w:pPr>
                      <w:spacing w:after="0"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>Dr. D. Evangelista St., Sta. Catalina, Zamboanga City, 7000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DAA"/>
    <w:rsid w:val="001D65FF"/>
    <w:rsid w:val="005D4F06"/>
    <w:rsid w:val="00782472"/>
    <w:rsid w:val="007F6D58"/>
    <w:rsid w:val="00EA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73C3C"/>
  <w15:docId w15:val="{AD74E757-ACB0-408F-8881-1F896674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A0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507"/>
  </w:style>
  <w:style w:type="paragraph" w:styleId="Footer">
    <w:name w:val="footer"/>
    <w:basedOn w:val="Normal"/>
    <w:link w:val="FooterChar"/>
    <w:uiPriority w:val="99"/>
    <w:unhideWhenUsed/>
    <w:rsid w:val="007A0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507"/>
  </w:style>
  <w:style w:type="paragraph" w:styleId="Revision">
    <w:name w:val="Revision"/>
    <w:hidden/>
    <w:uiPriority w:val="99"/>
    <w:semiHidden/>
    <w:rsid w:val="00652D0E"/>
    <w:pPr>
      <w:spacing w:after="0" w:line="240" w:lineRule="auto"/>
    </w:pPr>
  </w:style>
  <w:style w:type="table" w:styleId="TableGrid">
    <w:name w:val="Table Grid"/>
    <w:basedOn w:val="TableNormal"/>
    <w:uiPriority w:val="39"/>
    <w:rsid w:val="00085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iC/tVIXJrAZFQlHowSlrrJzCJA==">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Agcaoili</dc:creator>
  <cp:lastModifiedBy>Adrian Agcaoili</cp:lastModifiedBy>
  <cp:revision>3</cp:revision>
  <dcterms:created xsi:type="dcterms:W3CDTF">2023-08-14T02:40:00Z</dcterms:created>
  <dcterms:modified xsi:type="dcterms:W3CDTF">2023-08-14T05:57:00Z</dcterms:modified>
</cp:coreProperties>
</file>